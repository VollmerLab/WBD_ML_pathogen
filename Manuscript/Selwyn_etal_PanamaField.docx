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2339" w14:textId="237BAD9F" w:rsidR="00405B61" w:rsidRPr="006A6AA1" w:rsidRDefault="00405B61" w:rsidP="00405B61">
      <w:pPr>
        <w:pStyle w:val="Title"/>
      </w:pPr>
      <w:bookmarkStart w:id="0" w:name="_Hlk143687852"/>
      <w:r w:rsidRPr="00405B61">
        <w:rPr>
          <w:rFonts w:cs="Times New Roman"/>
          <w:sz w:val="36"/>
          <w:szCs w:val="36"/>
        </w:rPr>
        <w:t>Title</w:t>
      </w:r>
      <w:r w:rsidRPr="006A6AA1">
        <w:t xml:space="preserve">: </w:t>
      </w:r>
    </w:p>
    <w:p w14:paraId="1D2610AF" w14:textId="3EC3CF78" w:rsidR="00405B61" w:rsidRPr="001B448C" w:rsidRDefault="00405B61" w:rsidP="00405B61">
      <w:pPr>
        <w:pStyle w:val="Authors"/>
      </w:pPr>
      <w:r w:rsidRPr="006A6AA1">
        <w:rPr>
          <w:b/>
        </w:rPr>
        <w:t>Authors:</w:t>
      </w:r>
      <w:r w:rsidRPr="006A6AA1">
        <w:t xml:space="preserve"> </w:t>
      </w:r>
      <w:r w:rsidR="001B448C">
        <w:t>Jason D. Selwyn</w:t>
      </w:r>
      <w:r w:rsidR="001B448C" w:rsidRPr="001B448C">
        <w:rPr>
          <w:vertAlign w:val="superscript"/>
        </w:rPr>
        <w:t>1</w:t>
      </w:r>
      <w:r w:rsidR="001B448C">
        <w:t xml:space="preserve">, </w:t>
      </w:r>
      <w:r w:rsidR="008503BD" w:rsidRPr="008503BD">
        <w:rPr>
          <w:highlight w:val="yellow"/>
        </w:rPr>
        <w:t>INSERT PEOPLE</w:t>
      </w:r>
      <w:r w:rsidR="001B448C">
        <w:t xml:space="preserve">, </w:t>
      </w:r>
      <w:r w:rsidR="001B448C" w:rsidRPr="001B448C">
        <w:t>Steven V. Vollmer</w:t>
      </w:r>
      <w:r w:rsidR="001B448C" w:rsidRPr="001B448C">
        <w:rPr>
          <w:vertAlign w:val="superscript"/>
        </w:rPr>
        <w:t>1</w:t>
      </w:r>
    </w:p>
    <w:p w14:paraId="585ACE48" w14:textId="77777777" w:rsidR="00405B61" w:rsidRPr="006A6AA1" w:rsidRDefault="00405B61" w:rsidP="00405B61">
      <w:pPr>
        <w:pStyle w:val="Heading1"/>
      </w:pPr>
      <w:r w:rsidRPr="006A6AA1">
        <w:t>Affiliations:</w:t>
      </w:r>
      <w:r w:rsidRPr="006A6AA1">
        <w:tab/>
      </w:r>
    </w:p>
    <w:p w14:paraId="2EA88FA7" w14:textId="0BDE55AE" w:rsidR="00405B61" w:rsidRDefault="001B448C" w:rsidP="001B448C">
      <w:pPr>
        <w:pStyle w:val="Paragraph"/>
        <w:ind w:firstLine="0"/>
      </w:pPr>
      <w:r>
        <w:t xml:space="preserve">1: </w:t>
      </w:r>
      <w:r w:rsidR="00405B61" w:rsidRPr="006A6AA1">
        <w:t>Department of Marine and Environmental Sciences, Northeastern University</w:t>
      </w:r>
      <w:r>
        <w:t xml:space="preserve">, </w:t>
      </w:r>
      <w:r w:rsidR="00405B61" w:rsidRPr="006A6AA1">
        <w:t>Nahant, MA, USA.</w:t>
      </w:r>
    </w:p>
    <w:p w14:paraId="57EC237D" w14:textId="7AD40AA9" w:rsidR="00405B61" w:rsidRPr="006A6AA1" w:rsidRDefault="00405B61" w:rsidP="008503BD">
      <w:pPr>
        <w:pStyle w:val="Paragraph"/>
        <w:ind w:firstLine="0"/>
      </w:pPr>
      <w:r w:rsidRPr="006A6AA1">
        <w:t xml:space="preserve">*Corresponding author. Email: </w:t>
      </w:r>
      <w:hyperlink r:id="rId5" w:history="1">
        <w:r w:rsidRPr="006A6AA1">
          <w:rPr>
            <w:rStyle w:val="Hyperlink"/>
          </w:rPr>
          <w:t>j.selwyn@northeastern.edu</w:t>
        </w:r>
      </w:hyperlink>
      <w:r w:rsidRPr="006A6AA1">
        <w:t xml:space="preserve"> </w:t>
      </w:r>
    </w:p>
    <w:bookmarkEnd w:id="0"/>
    <w:p w14:paraId="191A602F" w14:textId="194D35C4" w:rsidR="00405B61" w:rsidRPr="006A6AA1" w:rsidRDefault="00405B61" w:rsidP="00405B61">
      <w:pPr>
        <w:pStyle w:val="Heading1"/>
      </w:pPr>
      <w:r w:rsidRPr="006A6AA1">
        <w:t>Keywords</w:t>
      </w:r>
    </w:p>
    <w:p w14:paraId="1979F611" w14:textId="0976297F" w:rsidR="00405B61" w:rsidRDefault="00405B61" w:rsidP="00405B61"/>
    <w:p w14:paraId="4142FE6D" w14:textId="4079BDFA" w:rsidR="00405B61" w:rsidRDefault="00405B61" w:rsidP="00E72917">
      <w:pPr>
        <w:pStyle w:val="Heading1"/>
      </w:pPr>
      <w:r>
        <w:t>Abstract</w:t>
      </w:r>
    </w:p>
    <w:p w14:paraId="63D214C9" w14:textId="77777777" w:rsidR="00405B61" w:rsidRPr="00405B61" w:rsidRDefault="00405B61" w:rsidP="00405B61"/>
    <w:p w14:paraId="7948BA35" w14:textId="6EBF7045" w:rsidR="00405B61" w:rsidRDefault="00405B61" w:rsidP="00405B61">
      <w:pPr>
        <w:pStyle w:val="Heading1"/>
      </w:pPr>
      <w:r>
        <w:t>Introduction</w:t>
      </w:r>
    </w:p>
    <w:p w14:paraId="29BB7B66" w14:textId="77777777" w:rsidR="00405B61" w:rsidRPr="00405B61" w:rsidRDefault="00405B61" w:rsidP="00405B61"/>
    <w:p w14:paraId="0E7A0392" w14:textId="4B579054" w:rsidR="00891C04" w:rsidRPr="001424E4" w:rsidRDefault="00920A09" w:rsidP="00E72917">
      <w:pPr>
        <w:pStyle w:val="Heading1"/>
      </w:pPr>
      <w:r w:rsidRPr="001424E4">
        <w:t>Methods</w:t>
      </w:r>
    </w:p>
    <w:p w14:paraId="5A773A87" w14:textId="48BF8B47" w:rsidR="00BE1192" w:rsidRDefault="008333C5" w:rsidP="008333C5">
      <w:pPr>
        <w:pStyle w:val="ListParagraph"/>
        <w:numPr>
          <w:ilvl w:val="0"/>
          <w:numId w:val="2"/>
        </w:numPr>
      </w:pPr>
      <w:r>
        <w:t>Data collection</w:t>
      </w:r>
    </w:p>
    <w:p w14:paraId="6D4053E0" w14:textId="1EEE776A" w:rsidR="001B4227" w:rsidRPr="00233D7B" w:rsidRDefault="001B4227" w:rsidP="001B4227">
      <w:pPr>
        <w:ind w:firstLine="360"/>
        <w:rPr>
          <w:b/>
          <w:bCs/>
        </w:rPr>
      </w:pPr>
      <w:r>
        <w:t xml:space="preserve">The incidence rate of WBD was modelled using a generalized linear mixed model with a logit link function using both site and sampling time and their interaction as independent effects with significance assessed using likelihood ratio tests. </w:t>
      </w:r>
      <w:r w:rsidR="00233D7B">
        <w:rPr>
          <w:b/>
          <w:bCs/>
        </w:rPr>
        <w:t>SOMETHING ABOUT POST-HOCS USED</w:t>
      </w:r>
    </w:p>
    <w:p w14:paraId="2F60A071" w14:textId="5F6A120F" w:rsidR="008333C5" w:rsidRDefault="008333C5" w:rsidP="008333C5">
      <w:pPr>
        <w:pStyle w:val="ListParagraph"/>
        <w:numPr>
          <w:ilvl w:val="0"/>
          <w:numId w:val="2"/>
        </w:numPr>
      </w:pPr>
      <w:r>
        <w:t>16s sequencing</w:t>
      </w:r>
    </w:p>
    <w:p w14:paraId="55DBF40B" w14:textId="1D244E67" w:rsidR="008333C5" w:rsidRDefault="008333C5" w:rsidP="008333C5">
      <w:pPr>
        <w:pStyle w:val="ListParagraph"/>
        <w:numPr>
          <w:ilvl w:val="0"/>
          <w:numId w:val="2"/>
        </w:numPr>
      </w:pPr>
      <w:r>
        <w:t>ASV Identification</w:t>
      </w:r>
    </w:p>
    <w:p w14:paraId="306600FA" w14:textId="0FDC1553" w:rsidR="0031530D" w:rsidRDefault="0031530D" w:rsidP="0031530D">
      <w:pPr>
        <w:ind w:firstLine="360"/>
      </w:pPr>
      <w:r>
        <w:t xml:space="preserve">Samples were pruned to keep only those with more than 1,000 reads and to keep ASVs identified as bacteria after the removal of cyanobacteria, mitochondria, and chloroplast sequences. </w:t>
      </w:r>
      <w:r w:rsidR="005530F4">
        <w:t xml:space="preserve">ASVs were further filtered to retain those found in at least 10% of samples and in all four sampling timepoints. </w:t>
      </w:r>
      <w:r w:rsidR="00FD5E59">
        <w:t>Read counts of the remaining</w:t>
      </w:r>
      <w:r w:rsidR="005530F4">
        <w:t xml:space="preserve"> ASVs were normalized for variable sequencing depth using the </w:t>
      </w:r>
      <w:r w:rsidR="005530F4" w:rsidRPr="005530F4">
        <w:t>trimmed mean of M-values method</w:t>
      </w:r>
      <w:r w:rsidR="00FD5E59">
        <w:t xml:space="preserve"> with singleton pairing implemented in </w:t>
      </w:r>
      <w:proofErr w:type="spellStart"/>
      <w:r w:rsidR="00FD5E59" w:rsidRPr="00FD5E59">
        <w:rPr>
          <w:smallCaps/>
        </w:rPr>
        <w:t>edgeR</w:t>
      </w:r>
      <w:proofErr w:type="spellEnd"/>
      <w:r w:rsidR="00FD5E59">
        <w:t xml:space="preserve"> </w:t>
      </w:r>
      <w:r w:rsidR="00FD5E59">
        <w:fldChar w:fldCharType="begin"/>
      </w:r>
      <w:r w:rsidR="00FD5E59">
        <w:instrText xml:space="preserve"> ADDIN ZOTERO_ITEM CSL_CITATION {"citationID":"Xv2MwXHJ","properties":{"formattedCitation":"(TMMwsp; Robinson et al. 2010, Robinson and Oshlack 2010)","plainCitation":"(TMMwsp; Robinson et al. 2010, Robinson and Oshlack 2010)","noteIndex":0},"citationItems":[{"id":8836,"uris":["http://zotero.org/users/1538077/items/DJSD8PR6"],"itemData":{"id":8836,"type":"article-journal","abstract":"Summary: It is expected that emerging digital gene expression (DGE) technologies will overtake microarray technologies in the near future for many functional genomics applications. One of the fundamental data analysis tasks, especially for gene expression studies, involves determining whether there is evidence that counts for a transcript or exon are significantly different across experimental conditions. edgeR is a Bioconductor software package for examining differential expression of replicated count data. An overdispersed Poisson model is used to account for both biological and technical variability. Empirical Bayes methods are used to moderate the degree of overdispersion across transcripts, improving the reliability of inference. The methodology can be used even with the most minimal levels of replication, provided at least one phenotype or experimental condition is replicated. The software may have other applications beyond sequencing data, such as proteome peptide count data.Availability: The package is freely available under the LGPL licence from the Bioconductor web site (http://bioconductor.org).Contact:  mrobinson@wehi.edu.au","container-title":"Bioinformatics","DOI":"10.1093/bioinformatics/btp616","ISSN":"1367-4803","issue":"1","journalAbbreviation":"Bioinformatics","page":"139-140","source":"Silverchair","title":"edgeR: a Bioconductor package for differential expression analysis of digital gene expression data","title-short":"edgeR","volume":"26","author":[{"family":"Robinson","given":"Mark D."},{"family":"McCarthy","given":"Davis J."},{"family":"Smyth","given":"Gordon K."}],"issued":{"date-parts":[["2010",1,1]]}},"label":"page","prefix":"TMMwsp; "},{"id":8831,"uris":["http://zotero.org/users/1538077/items/5J3FWZBF"],"itemData":{"id":8831,"type":"article-journal","abstract":"The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sets.","container-title":"Genome Biology","DOI":"10.1186/gb-2010-11-3-r25","ISSN":"1474-760X","issue":"3","journalAbbreviation":"Genome Biology","page":"R25","source":"BioMed Central","title":"A scaling normalization method for differential expression analysis of RNA-seq data","volume":"11","author":[{"family":"Robinson","given":"Mark D."},{"family":"Oshlack","given":"Alicia"}],"issued":{"date-parts":[["2010",3,2]]}}}],"schema":"https://github.com/citation-style-language/schema/raw/master/csl-citation.json"} </w:instrText>
      </w:r>
      <w:r w:rsidR="00FD5E59">
        <w:fldChar w:fldCharType="separate"/>
      </w:r>
      <w:r w:rsidR="00FD5E59" w:rsidRPr="00FD5E59">
        <w:rPr>
          <w:rFonts w:cs="Times New Roman"/>
        </w:rPr>
        <w:t>(</w:t>
      </w:r>
      <w:proofErr w:type="spellStart"/>
      <w:r w:rsidR="00FD5E59" w:rsidRPr="00FD5E59">
        <w:rPr>
          <w:rFonts w:cs="Times New Roman"/>
        </w:rPr>
        <w:t>TMMwsp</w:t>
      </w:r>
      <w:proofErr w:type="spellEnd"/>
      <w:r w:rsidR="00FD5E59" w:rsidRPr="00FD5E59">
        <w:rPr>
          <w:rFonts w:cs="Times New Roman"/>
        </w:rPr>
        <w:t xml:space="preserve">; Robinson et al. 2010, Robinson and </w:t>
      </w:r>
      <w:proofErr w:type="spellStart"/>
      <w:r w:rsidR="00FD5E59" w:rsidRPr="00FD5E59">
        <w:rPr>
          <w:rFonts w:cs="Times New Roman"/>
        </w:rPr>
        <w:t>Oshlack</w:t>
      </w:r>
      <w:proofErr w:type="spellEnd"/>
      <w:r w:rsidR="00FD5E59" w:rsidRPr="00FD5E59">
        <w:rPr>
          <w:rFonts w:cs="Times New Roman"/>
        </w:rPr>
        <w:t xml:space="preserve"> 2010)</w:t>
      </w:r>
      <w:r w:rsidR="00FD5E59">
        <w:fldChar w:fldCharType="end"/>
      </w:r>
      <w:r w:rsidR="00FD5E59">
        <w:t xml:space="preserve">. </w:t>
      </w:r>
      <w:r w:rsidR="00700C7E">
        <w:t xml:space="preserve">Normalized read counts were converted to log2 counts per million reads with all subsequent analyses being performed on these normalized and log-transformed counts per million. </w:t>
      </w:r>
    </w:p>
    <w:p w14:paraId="4B5B486A" w14:textId="5ED558C0" w:rsidR="00700C7E" w:rsidRDefault="00700C7E" w:rsidP="0031530D">
      <w:pPr>
        <w:ind w:firstLine="360"/>
      </w:pPr>
      <w:r>
        <w:t xml:space="preserve">To reduce model overfitting the dataset was split into training (75%) and testing (25%) sets with all model tuning being done using the training set and only using the test set to calculate the final model metrics (e.g., accuracy). </w:t>
      </w:r>
    </w:p>
    <w:p w14:paraId="033FC521" w14:textId="77777777" w:rsidR="00700C7E" w:rsidRDefault="00700C7E" w:rsidP="0031530D">
      <w:pPr>
        <w:ind w:firstLine="360"/>
      </w:pPr>
    </w:p>
    <w:p w14:paraId="2C62BB14" w14:textId="5BAA04F5" w:rsidR="00700C7E" w:rsidRDefault="00700C7E" w:rsidP="00700C7E">
      <w:pPr>
        <w:pStyle w:val="ListParagraph"/>
        <w:numPr>
          <w:ilvl w:val="0"/>
          <w:numId w:val="3"/>
        </w:numPr>
      </w:pPr>
      <w:r>
        <w:t>Preprocessing</w:t>
      </w:r>
    </w:p>
    <w:p w14:paraId="3DC8D1C0" w14:textId="711D7C2C" w:rsidR="00700C7E" w:rsidRDefault="00700C7E" w:rsidP="00700C7E">
      <w:pPr>
        <w:pStyle w:val="ListParagraph"/>
        <w:numPr>
          <w:ilvl w:val="0"/>
          <w:numId w:val="3"/>
        </w:numPr>
      </w:pPr>
      <w:r>
        <w:t xml:space="preserve">Models </w:t>
      </w:r>
      <w:proofErr w:type="gramStart"/>
      <w:r>
        <w:t>tested</w:t>
      </w:r>
      <w:proofErr w:type="gramEnd"/>
    </w:p>
    <w:p w14:paraId="737A2B7D" w14:textId="7AAD6D65" w:rsidR="00700C7E" w:rsidRDefault="00700C7E" w:rsidP="00700C7E">
      <w:pPr>
        <w:pStyle w:val="ListParagraph"/>
        <w:numPr>
          <w:ilvl w:val="0"/>
          <w:numId w:val="3"/>
        </w:numPr>
      </w:pPr>
      <w:proofErr w:type="spellStart"/>
      <w:r>
        <w:lastRenderedPageBreak/>
        <w:t>Hyperparamter</w:t>
      </w:r>
      <w:proofErr w:type="spellEnd"/>
      <w:r>
        <w:t xml:space="preserve"> tuning – incl resampling </w:t>
      </w:r>
      <w:proofErr w:type="gramStart"/>
      <w:r>
        <w:t>scheme</w:t>
      </w:r>
      <w:proofErr w:type="gramEnd"/>
    </w:p>
    <w:p w14:paraId="4CB5D8F1" w14:textId="6A921367" w:rsidR="00700C7E" w:rsidRDefault="00F754F3" w:rsidP="00700C7E">
      <w:pPr>
        <w:pStyle w:val="ListParagraph"/>
        <w:numPr>
          <w:ilvl w:val="1"/>
          <w:numId w:val="3"/>
        </w:numPr>
      </w:pPr>
      <w:r>
        <w:t>10-fold</w:t>
      </w:r>
      <w:r w:rsidR="00700C7E">
        <w:t xml:space="preserve"> repeated </w:t>
      </w:r>
      <w:r>
        <w:t>10-time</w:t>
      </w:r>
      <w:r w:rsidR="00700C7E">
        <w:t xml:space="preserve"> cross validation</w:t>
      </w:r>
    </w:p>
    <w:p w14:paraId="4287DC8D" w14:textId="1E5D4FE5" w:rsidR="00700C7E" w:rsidRDefault="00700C7E" w:rsidP="00700C7E">
      <w:pPr>
        <w:pStyle w:val="ListParagraph"/>
        <w:numPr>
          <w:ilvl w:val="1"/>
          <w:numId w:val="3"/>
        </w:numPr>
      </w:pPr>
      <w:proofErr w:type="spellStart"/>
      <w:r>
        <w:t>Hyperparamters</w:t>
      </w:r>
      <w:proofErr w:type="spellEnd"/>
      <w:r>
        <w:t xml:space="preserve"> assessed based on minimizing </w:t>
      </w:r>
      <w:r w:rsidR="00F25C90">
        <w:t>log-</w:t>
      </w:r>
      <w:proofErr w:type="gramStart"/>
      <w:r w:rsidR="00F25C90">
        <w:t>loss</w:t>
      </w:r>
      <w:proofErr w:type="gramEnd"/>
    </w:p>
    <w:p w14:paraId="09761568" w14:textId="2EB763B6" w:rsidR="00700C7E" w:rsidRDefault="00700C7E" w:rsidP="00700C7E">
      <w:pPr>
        <w:pStyle w:val="ListParagraph"/>
        <w:numPr>
          <w:ilvl w:val="2"/>
          <w:numId w:val="3"/>
        </w:numPr>
      </w:pPr>
      <w:r>
        <w:t>Target both accuracy and confidence</w:t>
      </w:r>
    </w:p>
    <w:p w14:paraId="58EBEF48" w14:textId="1BBA311F" w:rsidR="00700C7E" w:rsidRDefault="00700C7E" w:rsidP="00700C7E">
      <w:pPr>
        <w:pStyle w:val="ListParagraph"/>
        <w:numPr>
          <w:ilvl w:val="1"/>
          <w:numId w:val="3"/>
        </w:numPr>
      </w:pPr>
      <w:r>
        <w:t xml:space="preserve">Initial random grid of 50 followed by up to 200 </w:t>
      </w:r>
      <w:proofErr w:type="spellStart"/>
      <w:r>
        <w:t>bayesian</w:t>
      </w:r>
      <w:proofErr w:type="spellEnd"/>
      <w:r>
        <w:t xml:space="preserve"> tuning iterations – each model (stop after 25 iterations no improvement)</w:t>
      </w:r>
    </w:p>
    <w:p w14:paraId="4C9A7F86" w14:textId="42ABEF6A" w:rsidR="00700C7E" w:rsidRDefault="00700C7E" w:rsidP="00700C7E">
      <w:pPr>
        <w:pStyle w:val="ListParagraph"/>
        <w:numPr>
          <w:ilvl w:val="0"/>
          <w:numId w:val="3"/>
        </w:numPr>
      </w:pPr>
      <w:r>
        <w:t xml:space="preserve">Tuned model </w:t>
      </w:r>
      <w:proofErr w:type="gramStart"/>
      <w:r>
        <w:t>comparison</w:t>
      </w:r>
      <w:proofErr w:type="gramEnd"/>
    </w:p>
    <w:p w14:paraId="4E7ECE59" w14:textId="2F613845" w:rsidR="00700C7E" w:rsidRDefault="00F25C90" w:rsidP="00700C7E">
      <w:pPr>
        <w:pStyle w:val="ListParagraph"/>
        <w:numPr>
          <w:ilvl w:val="1"/>
          <w:numId w:val="3"/>
        </w:numPr>
      </w:pPr>
      <w:r>
        <w:t>Model of balanced accuracy using final tuned models for best log-loss</w:t>
      </w:r>
    </w:p>
    <w:p w14:paraId="2197A9ED" w14:textId="44DCB1A2" w:rsidR="00F25C90" w:rsidRDefault="00F25C90" w:rsidP="00700C7E">
      <w:pPr>
        <w:pStyle w:val="ListParagraph"/>
        <w:numPr>
          <w:ilvl w:val="1"/>
          <w:numId w:val="3"/>
        </w:numPr>
      </w:pPr>
      <w:r>
        <w:t xml:space="preserve">Choose all models with a 95%+ probability of being within 1% accuracy of the top </w:t>
      </w:r>
      <w:proofErr w:type="gramStart"/>
      <w:r>
        <w:t>model</w:t>
      </w:r>
      <w:proofErr w:type="gramEnd"/>
    </w:p>
    <w:p w14:paraId="0B9F76B9" w14:textId="1A64631C" w:rsidR="00F25C90" w:rsidRDefault="00F25C90" w:rsidP="00F25C90">
      <w:pPr>
        <w:pStyle w:val="ListParagraph"/>
        <w:numPr>
          <w:ilvl w:val="0"/>
          <w:numId w:val="3"/>
        </w:numPr>
      </w:pPr>
      <w:r>
        <w:t>Variable Importance</w:t>
      </w:r>
    </w:p>
    <w:p w14:paraId="28C77498" w14:textId="4DB77057" w:rsidR="00F25C90" w:rsidRDefault="00F754F3" w:rsidP="00F25C90">
      <w:pPr>
        <w:pStyle w:val="ListParagraph"/>
        <w:numPr>
          <w:ilvl w:val="1"/>
          <w:numId w:val="3"/>
        </w:numPr>
      </w:pPr>
      <w:r>
        <w:t xml:space="preserve">Approximate MC based Shapley values </w:t>
      </w:r>
      <w:r w:rsidR="00884FF1">
        <w:fldChar w:fldCharType="begin"/>
      </w:r>
      <w:r w:rsidR="00884FF1">
        <w:instrText xml:space="preserve"> ADDIN ZOTERO_ITEM CSL_CITATION {"citationID":"RN2VKg7q","properties":{"formattedCitation":"(Shapley 1953, \\uc0\\u352{}trumbelj and Kononenko 2014, Greenwell 2023)","plainCitation":"(Shapley 1953, Štrumbelj and Kononenko 2014, Greenwell 2023)","noteIndex":0},"citationItems":[{"id":9020,"uris":["http://zotero.org/users/1538077/items/PVMRGFBV"],"itemData":{"id":9020,"type":"chapter","container-title":"Contributions to the Theory of Games (AM-28)","ISBN":"978-1-4008-8197-0","note":"publisher: Princeton University Press Princeton","page":"409","publisher":"Princeton University Press","source":"Google Scholar","title":"A value for n-person games","URL":"https://books.google.com/books?hl=en&amp;lr=&amp;id=Pd3TCwAAQBAJ&amp;oi=fnd&amp;pg=PA307&amp;dq=A+value+for+n-person+games,&amp;ots=gtwZE99jxW&amp;sig=4uRyJAYJp3uhc9dvLLfBWYjJh3E","volume":"II","author":[{"family":"Shapley","given":"Lloyd S."}],"container-author":[{"family":"Kuhn","given":"Harold William"},{"family":"Tucker","given":"Albert William"}],"accessed":{"date-parts":[["2023",10,12]]},"issued":{"date-parts":[["1953"]]}}},{"id":9015,"uris":["http://zotero.org/users/1538077/items/8EZJVGIG"],"itemData":{"id":9015,"type":"article-journal","abstract":"We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model.","container-title":"Knowledge and Information Systems","DOI":"10.1007/s10115-013-0679-x","ISSN":"0219-3116","issue":"3","journalAbbreviation":"Knowl Inf Syst","language":"en","page":"647-665","source":"Springer Link","title":"Explaining prediction models and individual predictions with feature contributions","volume":"41","author":[{"family":"Štrumbelj","given":"Erik"},{"family":"Kononenko","given":"Igor"}],"issued":{"date-parts":[["2014",12,1]]}}},{"id":9024,"uris":["http://zotero.org/users/1538077/items/ZAUTP469"],"itemData":{"id":9024,"type":"software","title":"fastshap: Fast Approximate Shapley Values","URL":"https://CRAN.R-project.org/package=fastshap","author":[{"family":"Greenwell","given":"Brandon"}],"issued":{"date-parts":[["2023"]]}}}],"schema":"https://github.com/citation-style-language/schema/raw/master/csl-citation.json"} </w:instrText>
      </w:r>
      <w:r w:rsidR="00884FF1">
        <w:fldChar w:fldCharType="separate"/>
      </w:r>
      <w:r w:rsidR="00884FF1" w:rsidRPr="00884FF1">
        <w:rPr>
          <w:rFonts w:cs="Times New Roman"/>
          <w:kern w:val="0"/>
          <w:szCs w:val="24"/>
        </w:rPr>
        <w:t xml:space="preserve">(Shapley 1953, </w:t>
      </w:r>
      <w:proofErr w:type="spellStart"/>
      <w:r w:rsidR="00884FF1" w:rsidRPr="00884FF1">
        <w:rPr>
          <w:rFonts w:cs="Times New Roman"/>
          <w:kern w:val="0"/>
          <w:szCs w:val="24"/>
        </w:rPr>
        <w:t>Štrumbelj</w:t>
      </w:r>
      <w:proofErr w:type="spellEnd"/>
      <w:r w:rsidR="00884FF1" w:rsidRPr="00884FF1">
        <w:rPr>
          <w:rFonts w:cs="Times New Roman"/>
          <w:kern w:val="0"/>
          <w:szCs w:val="24"/>
        </w:rPr>
        <w:t xml:space="preserve"> and Kononenko 2014, Greenwell 2023)</w:t>
      </w:r>
      <w:r w:rsidR="00884FF1">
        <w:fldChar w:fldCharType="end"/>
      </w:r>
    </w:p>
    <w:p w14:paraId="5066B1A2" w14:textId="0AA2AD0A" w:rsidR="00884FF1" w:rsidRDefault="00884FF1" w:rsidP="00F25C90">
      <w:pPr>
        <w:pStyle w:val="ListParagraph"/>
        <w:numPr>
          <w:ilvl w:val="1"/>
          <w:numId w:val="3"/>
        </w:numPr>
      </w:pPr>
      <w:r>
        <w:t xml:space="preserve">100 </w:t>
      </w:r>
    </w:p>
    <w:p w14:paraId="7DA8A6F3" w14:textId="7F9A3885" w:rsidR="00920A09" w:rsidRPr="001424E4" w:rsidRDefault="00920A09" w:rsidP="00E72917">
      <w:pPr>
        <w:pStyle w:val="Heading1"/>
      </w:pPr>
      <w:r w:rsidRPr="001424E4">
        <w:t>Results</w:t>
      </w:r>
    </w:p>
    <w:p w14:paraId="7DF2F7CD" w14:textId="40365E03" w:rsidR="00873831" w:rsidRDefault="00873831"/>
    <w:p w14:paraId="18BEE1FF" w14:textId="3A330468" w:rsidR="00BE1192" w:rsidRPr="001424E4" w:rsidRDefault="00BE1192" w:rsidP="00BE1192">
      <w:pPr>
        <w:pStyle w:val="Heading1"/>
      </w:pPr>
      <w:r>
        <w:t>Discussion</w:t>
      </w:r>
    </w:p>
    <w:p w14:paraId="74E87136" w14:textId="4C6059EF" w:rsidR="000A622F" w:rsidRDefault="000A622F">
      <w:pPr>
        <w:rPr>
          <w:rFonts w:eastAsiaTheme="majorEastAsia" w:cstheme="majorBidi"/>
          <w:b/>
          <w:color w:val="000000" w:themeColor="text1"/>
          <w:szCs w:val="32"/>
        </w:rPr>
      </w:pPr>
      <w:r>
        <w:br w:type="page"/>
      </w:r>
    </w:p>
    <w:p w14:paraId="060CD34A" w14:textId="355765C8" w:rsidR="00873831" w:rsidRPr="0031530D" w:rsidRDefault="00873831" w:rsidP="00E72917">
      <w:pPr>
        <w:pStyle w:val="Heading1"/>
      </w:pPr>
      <w:r w:rsidRPr="0031530D">
        <w:lastRenderedPageBreak/>
        <w:t>Literature Cited</w:t>
      </w:r>
    </w:p>
    <w:p w14:paraId="1B21E0F8" w14:textId="77777777" w:rsidR="00884FF1" w:rsidRPr="00884FF1" w:rsidRDefault="00873831" w:rsidP="00884FF1">
      <w:pPr>
        <w:pStyle w:val="Bibliography"/>
        <w:rPr>
          <w:rFonts w:ascii="Calibri" w:hAnsi="Calibri" w:cs="Calibri"/>
          <w:kern w:val="0"/>
          <w:szCs w:val="24"/>
        </w:rPr>
      </w:pPr>
      <w:r w:rsidRPr="001424E4">
        <w:fldChar w:fldCharType="begin"/>
      </w:r>
      <w:r w:rsidR="00FD5E59">
        <w:instrText xml:space="preserve"> ADDIN ZOTERO_BIBL {"uncited":[],"omitted":[],"custom":[]} CSL_BIBLIOGRAPHY </w:instrText>
      </w:r>
      <w:r w:rsidRPr="001424E4">
        <w:fldChar w:fldCharType="separate"/>
      </w:r>
      <w:r w:rsidR="00884FF1" w:rsidRPr="00884FF1">
        <w:rPr>
          <w:rFonts w:ascii="Calibri" w:hAnsi="Calibri" w:cs="Calibri"/>
          <w:kern w:val="0"/>
          <w:szCs w:val="24"/>
        </w:rPr>
        <w:t xml:space="preserve">Greenwell, B. 2023. </w:t>
      </w:r>
      <w:proofErr w:type="spellStart"/>
      <w:r w:rsidR="00884FF1" w:rsidRPr="00884FF1">
        <w:rPr>
          <w:rFonts w:ascii="Calibri" w:hAnsi="Calibri" w:cs="Calibri"/>
          <w:kern w:val="0"/>
          <w:szCs w:val="24"/>
        </w:rPr>
        <w:t>fastshap</w:t>
      </w:r>
      <w:proofErr w:type="spellEnd"/>
      <w:r w:rsidR="00884FF1" w:rsidRPr="00884FF1">
        <w:rPr>
          <w:rFonts w:ascii="Calibri" w:hAnsi="Calibri" w:cs="Calibri"/>
          <w:kern w:val="0"/>
          <w:szCs w:val="24"/>
        </w:rPr>
        <w:t>: Fast Approximate Shapley Values.</w:t>
      </w:r>
    </w:p>
    <w:p w14:paraId="7DC03FE4" w14:textId="77777777" w:rsidR="00884FF1" w:rsidRPr="00884FF1" w:rsidRDefault="00884FF1" w:rsidP="00884FF1">
      <w:pPr>
        <w:pStyle w:val="Bibliography"/>
        <w:rPr>
          <w:rFonts w:ascii="Calibri" w:hAnsi="Calibri" w:cs="Calibri"/>
          <w:kern w:val="0"/>
          <w:szCs w:val="24"/>
        </w:rPr>
      </w:pPr>
      <w:r w:rsidRPr="00884FF1">
        <w:rPr>
          <w:rFonts w:ascii="Calibri" w:hAnsi="Calibri" w:cs="Calibri"/>
          <w:kern w:val="0"/>
          <w:szCs w:val="24"/>
        </w:rPr>
        <w:t xml:space="preserve">Robinson, M. D., D. J. McCarthy, and G. K. Smyth. 2010. </w:t>
      </w:r>
      <w:proofErr w:type="spellStart"/>
      <w:r w:rsidRPr="00884FF1">
        <w:rPr>
          <w:rFonts w:ascii="Calibri" w:hAnsi="Calibri" w:cs="Calibri"/>
          <w:kern w:val="0"/>
          <w:szCs w:val="24"/>
        </w:rPr>
        <w:t>edgeR</w:t>
      </w:r>
      <w:proofErr w:type="spellEnd"/>
      <w:r w:rsidRPr="00884FF1">
        <w:rPr>
          <w:rFonts w:ascii="Calibri" w:hAnsi="Calibri" w:cs="Calibri"/>
          <w:kern w:val="0"/>
          <w:szCs w:val="24"/>
        </w:rPr>
        <w:t>: a Bioconductor package for differential expression analysis of digital gene expression data. Bioinformatics 26:139–140.</w:t>
      </w:r>
    </w:p>
    <w:p w14:paraId="535FF7B3" w14:textId="77777777" w:rsidR="00884FF1" w:rsidRPr="00884FF1" w:rsidRDefault="00884FF1" w:rsidP="00884FF1">
      <w:pPr>
        <w:pStyle w:val="Bibliography"/>
        <w:rPr>
          <w:rFonts w:ascii="Calibri" w:hAnsi="Calibri" w:cs="Calibri"/>
          <w:kern w:val="0"/>
          <w:szCs w:val="24"/>
        </w:rPr>
      </w:pPr>
      <w:r w:rsidRPr="00884FF1">
        <w:rPr>
          <w:rFonts w:ascii="Calibri" w:hAnsi="Calibri" w:cs="Calibri"/>
          <w:kern w:val="0"/>
          <w:szCs w:val="24"/>
        </w:rPr>
        <w:t xml:space="preserve">Robinson, M. D., and A. </w:t>
      </w:r>
      <w:proofErr w:type="spellStart"/>
      <w:r w:rsidRPr="00884FF1">
        <w:rPr>
          <w:rFonts w:ascii="Calibri" w:hAnsi="Calibri" w:cs="Calibri"/>
          <w:kern w:val="0"/>
          <w:szCs w:val="24"/>
        </w:rPr>
        <w:t>Oshlack</w:t>
      </w:r>
      <w:proofErr w:type="spellEnd"/>
      <w:r w:rsidRPr="00884FF1">
        <w:rPr>
          <w:rFonts w:ascii="Calibri" w:hAnsi="Calibri" w:cs="Calibri"/>
          <w:kern w:val="0"/>
          <w:szCs w:val="24"/>
        </w:rPr>
        <w:t>. 2010. A scaling normalization method for differential expression analysis of RNA-seq data. Genome Biology 11:R25.</w:t>
      </w:r>
    </w:p>
    <w:p w14:paraId="23AE8132" w14:textId="77777777" w:rsidR="00884FF1" w:rsidRPr="00884FF1" w:rsidRDefault="00884FF1" w:rsidP="00884FF1">
      <w:pPr>
        <w:pStyle w:val="Bibliography"/>
        <w:rPr>
          <w:rFonts w:ascii="Calibri" w:hAnsi="Calibri" w:cs="Calibri"/>
          <w:kern w:val="0"/>
          <w:szCs w:val="24"/>
        </w:rPr>
      </w:pPr>
      <w:r w:rsidRPr="00884FF1">
        <w:rPr>
          <w:rFonts w:ascii="Calibri" w:hAnsi="Calibri" w:cs="Calibri"/>
          <w:kern w:val="0"/>
          <w:szCs w:val="24"/>
        </w:rPr>
        <w:t xml:space="preserve">Shapley, L. S. 1953. A value for </w:t>
      </w:r>
      <w:proofErr w:type="gramStart"/>
      <w:r w:rsidRPr="00884FF1">
        <w:rPr>
          <w:rFonts w:ascii="Calibri" w:hAnsi="Calibri" w:cs="Calibri"/>
          <w:kern w:val="0"/>
          <w:szCs w:val="24"/>
        </w:rPr>
        <w:t>n-</w:t>
      </w:r>
      <w:proofErr w:type="gramEnd"/>
      <w:r w:rsidRPr="00884FF1">
        <w:rPr>
          <w:rFonts w:ascii="Calibri" w:hAnsi="Calibri" w:cs="Calibri"/>
          <w:kern w:val="0"/>
          <w:szCs w:val="24"/>
        </w:rPr>
        <w:t>person games. Page 409 Contributions to the Theory of Games (AM-28). Princeton University Press.</w:t>
      </w:r>
    </w:p>
    <w:p w14:paraId="789F159B" w14:textId="77777777" w:rsidR="00884FF1" w:rsidRPr="00884FF1" w:rsidRDefault="00884FF1" w:rsidP="00884FF1">
      <w:pPr>
        <w:pStyle w:val="Bibliography"/>
        <w:rPr>
          <w:rFonts w:ascii="Calibri" w:hAnsi="Calibri" w:cs="Calibri"/>
          <w:kern w:val="0"/>
          <w:szCs w:val="24"/>
        </w:rPr>
      </w:pPr>
      <w:proofErr w:type="spellStart"/>
      <w:r w:rsidRPr="00884FF1">
        <w:rPr>
          <w:rFonts w:ascii="Calibri" w:hAnsi="Calibri" w:cs="Calibri"/>
          <w:kern w:val="0"/>
          <w:szCs w:val="24"/>
        </w:rPr>
        <w:t>Štrumbelj</w:t>
      </w:r>
      <w:proofErr w:type="spellEnd"/>
      <w:r w:rsidRPr="00884FF1">
        <w:rPr>
          <w:rFonts w:ascii="Calibri" w:hAnsi="Calibri" w:cs="Calibri"/>
          <w:kern w:val="0"/>
          <w:szCs w:val="24"/>
        </w:rPr>
        <w:t>, E., and I. Kononenko. 2014. Explaining prediction models and individual predictions with feature contributions. Knowledge and Information Systems 41:647–665.</w:t>
      </w:r>
    </w:p>
    <w:p w14:paraId="750132F7" w14:textId="68A0A787" w:rsidR="00E72917" w:rsidRPr="001424E4" w:rsidRDefault="00873831">
      <w:pPr>
        <w:rPr>
          <w:b/>
          <w:bCs/>
        </w:rPr>
      </w:pPr>
      <w:r w:rsidRPr="001424E4">
        <w:rPr>
          <w:b/>
          <w:bCs/>
        </w:rPr>
        <w:fldChar w:fldCharType="end"/>
      </w:r>
    </w:p>
    <w:p w14:paraId="17CC8987" w14:textId="77777777" w:rsidR="00E72917" w:rsidRPr="001424E4" w:rsidRDefault="00E72917">
      <w:pPr>
        <w:rPr>
          <w:b/>
          <w:bCs/>
        </w:rPr>
      </w:pPr>
      <w:r w:rsidRPr="001424E4">
        <w:rPr>
          <w:b/>
          <w:bCs/>
        </w:rPr>
        <w:br w:type="page"/>
      </w:r>
    </w:p>
    <w:p w14:paraId="7377B070" w14:textId="6CA4C408" w:rsidR="00E72917" w:rsidRDefault="00E72917" w:rsidP="00E72917">
      <w:pPr>
        <w:pStyle w:val="Heading1"/>
      </w:pPr>
      <w:r w:rsidRPr="001424E4">
        <w:lastRenderedPageBreak/>
        <w:t>Tables</w:t>
      </w:r>
    </w:p>
    <w:p w14:paraId="344B7B5D" w14:textId="096F79EF" w:rsidR="00BE1192" w:rsidRPr="00BE1192" w:rsidRDefault="00BE1192" w:rsidP="00BE1192"/>
    <w:sectPr w:rsidR="00BE1192" w:rsidRPr="00BE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2C06"/>
    <w:multiLevelType w:val="hybridMultilevel"/>
    <w:tmpl w:val="2FAC5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94459"/>
    <w:multiLevelType w:val="hybridMultilevel"/>
    <w:tmpl w:val="9E3A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0128B"/>
    <w:multiLevelType w:val="hybridMultilevel"/>
    <w:tmpl w:val="25883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99862">
    <w:abstractNumId w:val="1"/>
  </w:num>
  <w:num w:numId="2" w16cid:durableId="1280070625">
    <w:abstractNumId w:val="0"/>
  </w:num>
  <w:num w:numId="3" w16cid:durableId="162530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09"/>
    <w:rsid w:val="000A622F"/>
    <w:rsid w:val="001424E4"/>
    <w:rsid w:val="001A6806"/>
    <w:rsid w:val="001B4227"/>
    <w:rsid w:val="001B448C"/>
    <w:rsid w:val="00223D26"/>
    <w:rsid w:val="00233D7B"/>
    <w:rsid w:val="002857FB"/>
    <w:rsid w:val="002D37EC"/>
    <w:rsid w:val="002E0BBF"/>
    <w:rsid w:val="002F3B6D"/>
    <w:rsid w:val="0031530D"/>
    <w:rsid w:val="00365EB0"/>
    <w:rsid w:val="003A3892"/>
    <w:rsid w:val="003D392F"/>
    <w:rsid w:val="00405B61"/>
    <w:rsid w:val="004B570F"/>
    <w:rsid w:val="004C0D08"/>
    <w:rsid w:val="005450D6"/>
    <w:rsid w:val="005530F4"/>
    <w:rsid w:val="00563FD3"/>
    <w:rsid w:val="005A7E3D"/>
    <w:rsid w:val="005E2C70"/>
    <w:rsid w:val="00625E4E"/>
    <w:rsid w:val="00641269"/>
    <w:rsid w:val="00665F1D"/>
    <w:rsid w:val="006E7987"/>
    <w:rsid w:val="00700C7E"/>
    <w:rsid w:val="007A6786"/>
    <w:rsid w:val="007B1C49"/>
    <w:rsid w:val="007B4BEF"/>
    <w:rsid w:val="007D3EAD"/>
    <w:rsid w:val="007D6E4A"/>
    <w:rsid w:val="00817656"/>
    <w:rsid w:val="008333C5"/>
    <w:rsid w:val="008503BD"/>
    <w:rsid w:val="00873831"/>
    <w:rsid w:val="00873FFC"/>
    <w:rsid w:val="00884FF1"/>
    <w:rsid w:val="008867FE"/>
    <w:rsid w:val="00891C04"/>
    <w:rsid w:val="008C4805"/>
    <w:rsid w:val="00920A09"/>
    <w:rsid w:val="00992C76"/>
    <w:rsid w:val="00A818E1"/>
    <w:rsid w:val="00AA59F2"/>
    <w:rsid w:val="00AB665D"/>
    <w:rsid w:val="00AD3A59"/>
    <w:rsid w:val="00AF0A7C"/>
    <w:rsid w:val="00B66DA7"/>
    <w:rsid w:val="00BD742A"/>
    <w:rsid w:val="00BE1192"/>
    <w:rsid w:val="00C9135B"/>
    <w:rsid w:val="00CC57B3"/>
    <w:rsid w:val="00D07021"/>
    <w:rsid w:val="00D66658"/>
    <w:rsid w:val="00E1250C"/>
    <w:rsid w:val="00E64807"/>
    <w:rsid w:val="00E72917"/>
    <w:rsid w:val="00F25C90"/>
    <w:rsid w:val="00F325AD"/>
    <w:rsid w:val="00F754F3"/>
    <w:rsid w:val="00FD5E59"/>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AF42"/>
  <w15:chartTrackingRefBased/>
  <w15:docId w15:val="{E9B96550-1B50-4F3C-A9AA-CEA211C8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917"/>
    <w:rPr>
      <w:rFonts w:ascii="Times New Roman" w:hAnsi="Times New Roman"/>
      <w:sz w:val="24"/>
    </w:rPr>
  </w:style>
  <w:style w:type="paragraph" w:styleId="Heading1">
    <w:name w:val="heading 1"/>
    <w:basedOn w:val="Normal"/>
    <w:next w:val="Normal"/>
    <w:link w:val="Heading1Char"/>
    <w:uiPriority w:val="9"/>
    <w:qFormat/>
    <w:rsid w:val="00E72917"/>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E72917"/>
    <w:pPr>
      <w:keepNext/>
      <w:keepLines/>
      <w:spacing w:before="40" w:after="0"/>
      <w:outlineLvl w:val="1"/>
    </w:pPr>
    <w:rPr>
      <w:rFonts w:eastAsiaTheme="majorEastAsia" w:cstheme="majorBidi"/>
      <w:color w:val="000000" w:themeColor="text1"/>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0C"/>
    <w:pPr>
      <w:ind w:left="720"/>
      <w:contextualSpacing/>
    </w:pPr>
  </w:style>
  <w:style w:type="paragraph" w:styleId="Bibliography">
    <w:name w:val="Bibliography"/>
    <w:basedOn w:val="Normal"/>
    <w:next w:val="Normal"/>
    <w:uiPriority w:val="37"/>
    <w:unhideWhenUsed/>
    <w:rsid w:val="00873831"/>
    <w:pPr>
      <w:spacing w:after="0" w:line="480" w:lineRule="auto"/>
      <w:ind w:left="720" w:hanging="720"/>
    </w:pPr>
  </w:style>
  <w:style w:type="character" w:styleId="CommentReference">
    <w:name w:val="annotation reference"/>
    <w:basedOn w:val="DefaultParagraphFont"/>
    <w:uiPriority w:val="99"/>
    <w:semiHidden/>
    <w:unhideWhenUsed/>
    <w:rsid w:val="00563FD3"/>
    <w:rPr>
      <w:sz w:val="16"/>
      <w:szCs w:val="16"/>
    </w:rPr>
  </w:style>
  <w:style w:type="paragraph" w:styleId="CommentText">
    <w:name w:val="annotation text"/>
    <w:basedOn w:val="Normal"/>
    <w:link w:val="CommentTextChar"/>
    <w:uiPriority w:val="99"/>
    <w:unhideWhenUsed/>
    <w:rsid w:val="00563FD3"/>
    <w:pPr>
      <w:spacing w:line="240" w:lineRule="auto"/>
    </w:pPr>
    <w:rPr>
      <w:sz w:val="20"/>
      <w:szCs w:val="20"/>
    </w:rPr>
  </w:style>
  <w:style w:type="character" w:customStyle="1" w:styleId="CommentTextChar">
    <w:name w:val="Comment Text Char"/>
    <w:basedOn w:val="DefaultParagraphFont"/>
    <w:link w:val="CommentText"/>
    <w:uiPriority w:val="99"/>
    <w:rsid w:val="00563FD3"/>
    <w:rPr>
      <w:sz w:val="20"/>
      <w:szCs w:val="20"/>
    </w:rPr>
  </w:style>
  <w:style w:type="paragraph" w:styleId="CommentSubject">
    <w:name w:val="annotation subject"/>
    <w:basedOn w:val="CommentText"/>
    <w:next w:val="CommentText"/>
    <w:link w:val="CommentSubjectChar"/>
    <w:uiPriority w:val="99"/>
    <w:semiHidden/>
    <w:unhideWhenUsed/>
    <w:rsid w:val="00563FD3"/>
    <w:rPr>
      <w:b/>
      <w:bCs/>
    </w:rPr>
  </w:style>
  <w:style w:type="character" w:customStyle="1" w:styleId="CommentSubjectChar">
    <w:name w:val="Comment Subject Char"/>
    <w:basedOn w:val="CommentTextChar"/>
    <w:link w:val="CommentSubject"/>
    <w:uiPriority w:val="99"/>
    <w:semiHidden/>
    <w:rsid w:val="00563FD3"/>
    <w:rPr>
      <w:b/>
      <w:bCs/>
      <w:sz w:val="20"/>
      <w:szCs w:val="20"/>
    </w:rPr>
  </w:style>
  <w:style w:type="table" w:styleId="TableGrid">
    <w:name w:val="Table Grid"/>
    <w:basedOn w:val="TableNormal"/>
    <w:uiPriority w:val="39"/>
    <w:rsid w:val="00E7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021"/>
    <w:pPr>
      <w:spacing w:after="200" w:line="240" w:lineRule="auto"/>
    </w:pPr>
    <w:rPr>
      <w:iCs/>
      <w:color w:val="000000" w:themeColor="text1"/>
      <w:szCs w:val="18"/>
    </w:rPr>
  </w:style>
  <w:style w:type="character" w:customStyle="1" w:styleId="Heading1Char">
    <w:name w:val="Heading 1 Char"/>
    <w:basedOn w:val="DefaultParagraphFont"/>
    <w:link w:val="Heading1"/>
    <w:uiPriority w:val="9"/>
    <w:rsid w:val="00E7291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E72917"/>
    <w:rPr>
      <w:rFonts w:ascii="Times New Roman" w:eastAsiaTheme="majorEastAsia" w:hAnsi="Times New Roman" w:cstheme="majorBidi"/>
      <w:color w:val="000000" w:themeColor="text1"/>
      <w:sz w:val="24"/>
      <w:szCs w:val="26"/>
      <w:u w:val="single"/>
    </w:rPr>
  </w:style>
  <w:style w:type="paragraph" w:styleId="NoSpacing">
    <w:name w:val="No Spacing"/>
    <w:uiPriority w:val="1"/>
    <w:qFormat/>
    <w:rsid w:val="00BD742A"/>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0A622F"/>
    <w:rPr>
      <w:color w:val="808080"/>
    </w:rPr>
  </w:style>
  <w:style w:type="paragraph" w:customStyle="1" w:styleId="Authors">
    <w:name w:val="Authors"/>
    <w:basedOn w:val="Normal"/>
    <w:rsid w:val="00405B61"/>
    <w:pPr>
      <w:spacing w:before="120" w:after="360" w:line="240" w:lineRule="auto"/>
      <w:jc w:val="center"/>
    </w:pPr>
    <w:rPr>
      <w:rFonts w:eastAsia="Times New Roman" w:cs="Times New Roman"/>
      <w:kern w:val="0"/>
      <w:szCs w:val="24"/>
      <w14:ligatures w14:val="none"/>
    </w:rPr>
  </w:style>
  <w:style w:type="paragraph" w:customStyle="1" w:styleId="Paragraph">
    <w:name w:val="Paragraph"/>
    <w:basedOn w:val="Normal"/>
    <w:rsid w:val="00405B61"/>
    <w:pPr>
      <w:spacing w:before="120" w:after="0" w:line="240" w:lineRule="auto"/>
      <w:ind w:firstLine="720"/>
    </w:pPr>
    <w:rPr>
      <w:rFonts w:eastAsia="Times New Roman" w:cs="Times New Roman"/>
      <w:kern w:val="0"/>
      <w:szCs w:val="24"/>
      <w14:ligatures w14:val="none"/>
    </w:rPr>
  </w:style>
  <w:style w:type="paragraph" w:customStyle="1" w:styleId="Head">
    <w:name w:val="Head"/>
    <w:basedOn w:val="Normal"/>
    <w:rsid w:val="00405B61"/>
    <w:pPr>
      <w:keepNext/>
      <w:spacing w:before="120" w:after="120" w:line="240" w:lineRule="auto"/>
      <w:jc w:val="center"/>
      <w:outlineLvl w:val="0"/>
    </w:pPr>
    <w:rPr>
      <w:rFonts w:eastAsia="Times New Roman" w:cs="Times New Roman"/>
      <w:b/>
      <w:bCs/>
      <w:kern w:val="28"/>
      <w:sz w:val="28"/>
      <w:szCs w:val="28"/>
      <w14:ligatures w14:val="none"/>
    </w:rPr>
  </w:style>
  <w:style w:type="character" w:styleId="Hyperlink">
    <w:name w:val="Hyperlink"/>
    <w:basedOn w:val="DefaultParagraphFont"/>
    <w:uiPriority w:val="99"/>
    <w:unhideWhenUsed/>
    <w:rsid w:val="00405B61"/>
    <w:rPr>
      <w:color w:val="0563C1" w:themeColor="hyperlink"/>
      <w:u w:val="single"/>
    </w:rPr>
  </w:style>
  <w:style w:type="paragraph" w:styleId="Title">
    <w:name w:val="Title"/>
    <w:basedOn w:val="Normal"/>
    <w:next w:val="Normal"/>
    <w:link w:val="TitleChar"/>
    <w:uiPriority w:val="10"/>
    <w:qFormat/>
    <w:rsid w:val="00405B61"/>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05B61"/>
    <w:rPr>
      <w:rFonts w:ascii="Times New Roman" w:eastAsiaTheme="majorEastAsia" w:hAnsi="Times New Roman" w:cstheme="majorBidi"/>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3755">
      <w:bodyDiv w:val="1"/>
      <w:marLeft w:val="0"/>
      <w:marRight w:val="0"/>
      <w:marTop w:val="0"/>
      <w:marBottom w:val="0"/>
      <w:divBdr>
        <w:top w:val="none" w:sz="0" w:space="0" w:color="auto"/>
        <w:left w:val="none" w:sz="0" w:space="0" w:color="auto"/>
        <w:bottom w:val="none" w:sz="0" w:space="0" w:color="auto"/>
        <w:right w:val="none" w:sz="0" w:space="0" w:color="auto"/>
      </w:divBdr>
    </w:div>
    <w:div w:id="6774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selwyn@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Selwyn, Jason</dc:creator>
  <cp:keywords/>
  <dc:description/>
  <cp:lastModifiedBy>Selwyn, Jason</cp:lastModifiedBy>
  <cp:revision>42</cp:revision>
  <dcterms:created xsi:type="dcterms:W3CDTF">2023-10-04T17:45:00Z</dcterms:created>
  <dcterms:modified xsi:type="dcterms:W3CDTF">2023-10-12T16:33:00Z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id="Y0bTaa2c"/&gt;&lt;style id="http://www.zotero.org/styles/ecology" hasBibliography="1" bibliographyStyleHasBeenSet="1"/&gt;&lt;prefs&gt;&lt;pref name="fieldType" value="Field"/&gt;&lt;/prefs&gt;&lt;/data&gt;</vt:lpwstr>
  </property>
</Properties>
</file>